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238125</wp:posOffset>
            </wp:positionV>
            <wp:extent cx="190500" cy="1905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7">
                      <a:alphaModFix amt="75000"/>
                    </a:blip>
                    <a:srcRect b="0" l="0" r="0" t="0"/>
                    <a:stretch>
                      <a:fillRect/>
                    </a:stretch>
                  </pic:blipFill>
                  <pic:spPr>
                    <a:xfrm>
                      <a:off x="0" y="0"/>
                      <a:ext cx="190500"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238125</wp:posOffset>
            </wp:positionV>
            <wp:extent cx="190500" cy="1905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8">
                      <a:alphaModFix amt="73000"/>
                    </a:blip>
                    <a:srcRect b="17954" l="11475" r="11167" t="4224"/>
                    <a:stretch>
                      <a:fillRect/>
                    </a:stretch>
                  </pic:blipFill>
                  <pic:spPr>
                    <a:xfrm>
                      <a:off x="0" y="0"/>
                      <a:ext cx="190500" cy="190500"/>
                    </a:xfrm>
                    <a:prstGeom prst="rect"/>
                    <a:ln/>
                  </pic:spPr>
                </pic:pic>
              </a:graphicData>
            </a:graphic>
          </wp:anchor>
        </w:drawing>
      </w:r>
    </w:p>
    <w:tbl>
      <w:tblPr>
        <w:tblStyle w:val="Table1"/>
        <w:tblW w:w="112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2130"/>
        <w:gridCol w:w="3525"/>
        <w:tblGridChange w:id="0">
          <w:tblGrid>
            <w:gridCol w:w="5610"/>
            <w:gridCol w:w="2130"/>
            <w:gridCol w:w="3525"/>
          </w:tblGrid>
        </w:tblGridChange>
      </w:tblGrid>
      <w:tr>
        <w:trPr>
          <w:trHeight w:val="540" w:hRule="atLeast"/>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line="240" w:lineRule="auto"/>
              <w:rPr>
                <w:sz w:val="60"/>
                <w:szCs w:val="60"/>
              </w:rPr>
            </w:pPr>
            <w:r w:rsidDel="00000000" w:rsidR="00000000" w:rsidRPr="00000000">
              <w:rPr>
                <w:rFonts w:ascii="Avenir" w:cs="Avenir" w:eastAsia="Avenir" w:hAnsi="Avenir"/>
                <w:b w:val="1"/>
                <w:color w:val="434343"/>
                <w:sz w:val="60"/>
                <w:szCs w:val="60"/>
                <w:rtl w:val="0"/>
              </w:rPr>
              <w:t xml:space="preserve">Ani</w:t>
            </w:r>
            <w:r w:rsidDel="00000000" w:rsidR="00000000" w:rsidRPr="00000000">
              <w:rPr>
                <w:rFonts w:ascii="Avenir" w:cs="Avenir" w:eastAsia="Avenir" w:hAnsi="Avenir"/>
                <w:b w:val="1"/>
                <w:sz w:val="60"/>
                <w:szCs w:val="60"/>
                <w:rtl w:val="0"/>
              </w:rPr>
              <w:t xml:space="preserve"> </w:t>
            </w:r>
            <w:r w:rsidDel="00000000" w:rsidR="00000000" w:rsidRPr="00000000">
              <w:rPr>
                <w:rFonts w:ascii="Avenir" w:cs="Avenir" w:eastAsia="Avenir" w:hAnsi="Avenir"/>
                <w:b w:val="1"/>
                <w:color w:val="ffa03e"/>
                <w:sz w:val="60"/>
                <w:szCs w:val="60"/>
                <w:rtl w:val="0"/>
              </w:rPr>
              <w:t xml:space="preserve">Srikanth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color w:val="434343"/>
                <w:sz w:val="20"/>
                <w:szCs w:val="20"/>
              </w:rPr>
            </w:pPr>
            <w:r w:rsidDel="00000000" w:rsidR="00000000" w:rsidRPr="00000000">
              <w:rPr>
                <w:color w:val="434343"/>
                <w:sz w:val="20"/>
                <w:szCs w:val="20"/>
                <w:rtl w:val="0"/>
              </w:rPr>
              <w:t xml:space="preserve">        /</w:t>
            </w:r>
            <w:hyperlink r:id="rId9">
              <w:r w:rsidDel="00000000" w:rsidR="00000000" w:rsidRPr="00000000">
                <w:rPr>
                  <w:color w:val="434343"/>
                  <w:sz w:val="20"/>
                  <w:szCs w:val="20"/>
                  <w:rtl w:val="0"/>
                </w:rPr>
                <w:t xml:space="preserve">animanny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434343"/>
                <w:sz w:val="20"/>
                <w:szCs w:val="20"/>
              </w:rPr>
            </w:pPr>
            <w:r w:rsidDel="00000000" w:rsidR="00000000" w:rsidRPr="00000000">
              <w:rPr>
                <w:color w:val="434343"/>
                <w:sz w:val="20"/>
                <w:szCs w:val="20"/>
                <w:rtl w:val="0"/>
              </w:rPr>
              <w:t xml:space="preserve">        </w:t>
            </w:r>
            <w:hyperlink r:id="rId10">
              <w:r w:rsidDel="00000000" w:rsidR="00000000" w:rsidRPr="00000000">
                <w:rPr>
                  <w:color w:val="434343"/>
                  <w:sz w:val="20"/>
                  <w:szCs w:val="20"/>
                  <w:rtl w:val="0"/>
                </w:rPr>
                <w:t xml:space="preserve">ani.srikanth@mail.utoronto.ca</w:t>
              </w:r>
            </w:hyperlink>
            <w:r w:rsidDel="00000000" w:rsidR="00000000" w:rsidRPr="00000000">
              <w:rPr>
                <w:color w:val="434343"/>
                <w:sz w:val="20"/>
                <w:szCs w:val="20"/>
                <w:rtl w:val="0"/>
              </w:rPr>
              <w:t xml:space="preserve"> </w:t>
            </w:r>
          </w:p>
        </w:tc>
      </w:tr>
      <w:tr>
        <w:trPr>
          <w:trHeight w:val="380" w:hRule="atLeast"/>
        </w:trPr>
        <w:tc>
          <w:tcPr>
            <w:vMerge w:val="continue"/>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left"/>
              <w:rPr>
                <w:color w:val="434343"/>
                <w:sz w:val="20"/>
                <w:szCs w:val="20"/>
              </w:rPr>
            </w:pPr>
            <w:hyperlink r:id="rId11">
              <w:r w:rsidDel="00000000" w:rsidR="00000000" w:rsidRPr="00000000">
                <w:rPr>
                  <w:color w:val="434343"/>
                  <w:sz w:val="20"/>
                  <w:szCs w:val="20"/>
                  <w:rtl w:val="0"/>
                </w:rPr>
                <w:t xml:space="preserve">  /in/AniSrikanth</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-38099</wp:posOffset>
                  </wp:positionV>
                  <wp:extent cx="190500" cy="19050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2">
                            <a:alphaModFix amt="75000"/>
                          </a:blip>
                          <a:srcRect b="0" l="0" r="0" t="0"/>
                          <a:stretch>
                            <a:fillRect/>
                          </a:stretch>
                        </pic:blipFill>
                        <pic:spPr>
                          <a:xfrm>
                            <a:off x="0" y="0"/>
                            <a:ext cx="190500" cy="1905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color w:val="434343"/>
                <w:sz w:val="20"/>
                <w:szCs w:val="20"/>
              </w:rPr>
            </w:pPr>
            <w:r w:rsidDel="00000000" w:rsidR="00000000" w:rsidRPr="00000000">
              <w:rPr>
                <w:color w:val="ffffff"/>
                <w:sz w:val="20"/>
                <w:szCs w:val="20"/>
                <w:rtl w:val="0"/>
              </w:rPr>
              <w:t xml:space="preserve">      _</w:t>
            </w:r>
            <w:hyperlink r:id="rId13">
              <w:r w:rsidDel="00000000" w:rsidR="00000000" w:rsidRPr="00000000">
                <w:rPr>
                  <w:color w:val="434343"/>
                  <w:sz w:val="20"/>
                  <w:szCs w:val="20"/>
                  <w:rtl w:val="0"/>
                </w:rPr>
                <w:t xml:space="preserve">animanny.com</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-38099</wp:posOffset>
                  </wp:positionV>
                  <wp:extent cx="190500" cy="19050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4">
                            <a:alphaModFix amt="80000"/>
                          </a:blip>
                          <a:srcRect b="19764" l="13266" r="12504" t="5584"/>
                          <a:stretch>
                            <a:fillRect/>
                          </a:stretch>
                        </pic:blipFill>
                        <pic:spPr>
                          <a:xfrm>
                            <a:off x="0" y="0"/>
                            <a:ext cx="190500" cy="190500"/>
                          </a:xfrm>
                          <a:prstGeom prst="rect"/>
                          <a:ln/>
                        </pic:spPr>
                      </pic:pic>
                    </a:graphicData>
                  </a:graphic>
                </wp:anchor>
              </w:drawing>
            </w:r>
          </w:p>
        </w:tc>
      </w:tr>
    </w:tbl>
    <w:p w:rsidR="00000000" w:rsidDel="00000000" w:rsidP="00000000" w:rsidRDefault="00000000" w:rsidRPr="00000000" w14:paraId="00000008">
      <w:pPr>
        <w:rPr>
          <w:rFonts w:ascii="Avenir" w:cs="Avenir" w:eastAsia="Avenir" w:hAnsi="Aveni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Lato" w:cs="Lato" w:eastAsia="Lato" w:hAnsi="Lato"/>
          <w:b w:val="1"/>
          <w:color w:val="ffa03e"/>
        </w:rPr>
      </w:pPr>
      <w:r w:rsidDel="00000000" w:rsidR="00000000" w:rsidRPr="00000000">
        <w:rPr>
          <w:rFonts w:ascii="Lato" w:cs="Lato" w:eastAsia="Lato" w:hAnsi="Lato"/>
          <w:b w:val="1"/>
          <w:color w:val="ffa03e"/>
          <w:rtl w:val="0"/>
        </w:rPr>
        <w:t xml:space="preserve">Education</w:t>
      </w:r>
      <w:r w:rsidDel="00000000" w:rsidR="00000000" w:rsidRPr="00000000">
        <w:rPr>
          <w:rtl w:val="0"/>
        </w:rPr>
      </w:r>
    </w:p>
    <w:p w:rsidR="00000000" w:rsidDel="00000000" w:rsidP="00000000" w:rsidRDefault="00000000" w:rsidRPr="00000000" w14:paraId="0000000A">
      <w:pPr>
        <w:rPr>
          <w:rFonts w:ascii="Avenir" w:cs="Avenir" w:eastAsia="Avenir" w:hAnsi="Avenir"/>
          <w:sz w:val="18"/>
          <w:szCs w:val="18"/>
        </w:rPr>
      </w:pPr>
      <w:r w:rsidDel="00000000" w:rsidR="00000000" w:rsidRPr="00000000">
        <w:rPr>
          <w:rFonts w:ascii="Avenir" w:cs="Avenir" w:eastAsia="Avenir" w:hAnsi="Avenir"/>
          <w:sz w:val="18"/>
          <w:szCs w:val="18"/>
          <w:rtl w:val="0"/>
        </w:rPr>
        <w:t xml:space="preserve">Bachelors of Applied Science - Computer Engineering</w:t>
      </w:r>
    </w:p>
    <w:p w:rsidR="00000000" w:rsidDel="00000000" w:rsidP="00000000" w:rsidRDefault="00000000" w:rsidRPr="00000000" w14:paraId="0000000B">
      <w:pPr>
        <w:rPr>
          <w:rFonts w:ascii="Avenir" w:cs="Avenir" w:eastAsia="Avenir" w:hAnsi="Avenir"/>
        </w:rPr>
      </w:pPr>
      <w:r w:rsidDel="00000000" w:rsidR="00000000" w:rsidRPr="00000000">
        <w:rPr>
          <w:rFonts w:ascii="Avenir" w:cs="Avenir" w:eastAsia="Avenir" w:hAnsi="Avenir"/>
          <w:sz w:val="18"/>
          <w:szCs w:val="18"/>
          <w:rtl w:val="0"/>
        </w:rPr>
        <w:t xml:space="preserve">The University of Toronto • Toronto, ON • Expected Graduation: 2022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left"/>
        <w:rPr>
          <w:rFonts w:ascii="Lato" w:cs="Lato" w:eastAsia="Lato" w:hAnsi="Lato"/>
          <w:b w:val="1"/>
          <w:color w:val="ffa03e"/>
        </w:rPr>
      </w:pPr>
      <w:r w:rsidDel="00000000" w:rsidR="00000000" w:rsidRPr="00000000">
        <w:rPr>
          <w:rFonts w:ascii="Lato" w:cs="Lato" w:eastAsia="Lato" w:hAnsi="Lato"/>
          <w:b w:val="1"/>
          <w:color w:val="ffa03e"/>
          <w:rtl w:val="0"/>
        </w:rPr>
        <w:t xml:space="preserve">Skills</w:t>
      </w:r>
    </w:p>
    <w:p w:rsidR="00000000" w:rsidDel="00000000" w:rsidP="00000000" w:rsidRDefault="00000000" w:rsidRPr="00000000" w14:paraId="0000000D">
      <w:pPr>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Proficient</w:t>
      </w:r>
      <w:r w:rsidDel="00000000" w:rsidR="00000000" w:rsidRPr="00000000">
        <w:rPr>
          <w:rFonts w:ascii="Avenir" w:cs="Avenir" w:eastAsia="Avenir" w:hAnsi="Avenir"/>
          <w:sz w:val="18"/>
          <w:szCs w:val="18"/>
          <w:rtl w:val="0"/>
        </w:rPr>
        <w:t xml:space="preserve">: </w:t>
      </w:r>
      <w:r w:rsidDel="00000000" w:rsidR="00000000" w:rsidRPr="00000000">
        <w:rPr>
          <w:rFonts w:ascii="Avenir" w:cs="Avenir" w:eastAsia="Avenir" w:hAnsi="Avenir"/>
          <w:sz w:val="18"/>
          <w:szCs w:val="18"/>
          <w:rtl w:val="0"/>
        </w:rPr>
        <w:t xml:space="preserve">•</w:t>
      </w:r>
      <w:r w:rsidDel="00000000" w:rsidR="00000000" w:rsidRPr="00000000">
        <w:rPr>
          <w:rFonts w:ascii="Avenir" w:cs="Avenir" w:eastAsia="Avenir" w:hAnsi="Avenir"/>
          <w:sz w:val="18"/>
          <w:szCs w:val="18"/>
          <w:rtl w:val="0"/>
        </w:rPr>
        <w:t xml:space="preserve">Java </w:t>
      </w:r>
      <w:r w:rsidDel="00000000" w:rsidR="00000000" w:rsidRPr="00000000">
        <w:rPr>
          <w:rFonts w:ascii="Avenir" w:cs="Avenir" w:eastAsia="Avenir" w:hAnsi="Avenir"/>
          <w:sz w:val="18"/>
          <w:szCs w:val="18"/>
          <w:rtl w:val="0"/>
        </w:rPr>
        <w:t xml:space="preserve">•</w:t>
      </w:r>
      <w:r w:rsidDel="00000000" w:rsidR="00000000" w:rsidRPr="00000000">
        <w:rPr>
          <w:rFonts w:ascii="Avenir" w:cs="Avenir" w:eastAsia="Avenir" w:hAnsi="Avenir"/>
          <w:sz w:val="18"/>
          <w:szCs w:val="18"/>
          <w:rtl w:val="0"/>
        </w:rPr>
        <w:t xml:space="preserve">Arduino IDE </w:t>
      </w:r>
      <w:r w:rsidDel="00000000" w:rsidR="00000000" w:rsidRPr="00000000">
        <w:rPr>
          <w:rFonts w:ascii="Avenir" w:cs="Avenir" w:eastAsia="Avenir" w:hAnsi="Avenir"/>
          <w:sz w:val="18"/>
          <w:szCs w:val="18"/>
          <w:rtl w:val="0"/>
        </w:rPr>
        <w:t xml:space="preserve">•</w:t>
      </w:r>
      <w:r w:rsidDel="00000000" w:rsidR="00000000" w:rsidRPr="00000000">
        <w:rPr>
          <w:rFonts w:ascii="Avenir" w:cs="Avenir" w:eastAsia="Avenir" w:hAnsi="Avenir"/>
          <w:sz w:val="18"/>
          <w:szCs w:val="18"/>
          <w:rtl w:val="0"/>
        </w:rPr>
        <w:t xml:space="preserve">HTML5/CSS3 </w:t>
      </w:r>
      <w:r w:rsidDel="00000000" w:rsidR="00000000" w:rsidRPr="00000000">
        <w:rPr>
          <w:rFonts w:ascii="Avenir" w:cs="Avenir" w:eastAsia="Avenir" w:hAnsi="Avenir"/>
          <w:sz w:val="18"/>
          <w:szCs w:val="18"/>
          <w:rtl w:val="0"/>
        </w:rPr>
        <w:t xml:space="preserve">•</w:t>
      </w:r>
      <w:r w:rsidDel="00000000" w:rsidR="00000000" w:rsidRPr="00000000">
        <w:rPr>
          <w:rFonts w:ascii="Avenir" w:cs="Avenir" w:eastAsia="Avenir" w:hAnsi="Avenir"/>
          <w:sz w:val="18"/>
          <w:szCs w:val="18"/>
          <w:rtl w:val="0"/>
        </w:rPr>
        <w:t xml:space="preserve">JavaScript || </w:t>
      </w:r>
      <w:r w:rsidDel="00000000" w:rsidR="00000000" w:rsidRPr="00000000">
        <w:rPr>
          <w:rFonts w:ascii="Avenir" w:cs="Avenir" w:eastAsia="Avenir" w:hAnsi="Avenir"/>
          <w:b w:val="1"/>
          <w:sz w:val="18"/>
          <w:szCs w:val="18"/>
          <w:rtl w:val="0"/>
        </w:rPr>
        <w:t xml:space="preserve">Intermediate</w:t>
      </w:r>
      <w:r w:rsidDel="00000000" w:rsidR="00000000" w:rsidRPr="00000000">
        <w:rPr>
          <w:rFonts w:ascii="Avenir" w:cs="Avenir" w:eastAsia="Avenir" w:hAnsi="Avenir"/>
          <w:sz w:val="18"/>
          <w:szCs w:val="18"/>
          <w:rtl w:val="0"/>
        </w:rPr>
        <w:t xml:space="preserve">: </w:t>
      </w:r>
      <w:r w:rsidDel="00000000" w:rsidR="00000000" w:rsidRPr="00000000">
        <w:rPr>
          <w:rFonts w:ascii="Avenir" w:cs="Avenir" w:eastAsia="Avenir" w:hAnsi="Avenir"/>
          <w:sz w:val="18"/>
          <w:szCs w:val="18"/>
          <w:rtl w:val="0"/>
        </w:rPr>
        <w:t xml:space="preserve">• </w:t>
      </w:r>
      <w:r w:rsidDel="00000000" w:rsidR="00000000" w:rsidRPr="00000000">
        <w:rPr>
          <w:rFonts w:ascii="Avenir" w:cs="Avenir" w:eastAsia="Avenir" w:hAnsi="Avenir"/>
          <w:sz w:val="18"/>
          <w:szCs w:val="18"/>
          <w:rtl w:val="0"/>
        </w:rPr>
        <w:t xml:space="preserve">Python, </w:t>
      </w:r>
      <w:r w:rsidDel="00000000" w:rsidR="00000000" w:rsidRPr="00000000">
        <w:rPr>
          <w:rFonts w:ascii="Avenir" w:cs="Avenir" w:eastAsia="Avenir" w:hAnsi="Avenir"/>
          <w:sz w:val="18"/>
          <w:szCs w:val="18"/>
          <w:rtl w:val="0"/>
        </w:rPr>
        <w:t xml:space="preserve">• </w:t>
      </w:r>
      <w:r w:rsidDel="00000000" w:rsidR="00000000" w:rsidRPr="00000000">
        <w:rPr>
          <w:rFonts w:ascii="Avenir" w:cs="Avenir" w:eastAsia="Avenir" w:hAnsi="Avenir"/>
          <w:sz w:val="18"/>
          <w:szCs w:val="18"/>
          <w:rtl w:val="0"/>
        </w:rPr>
        <w:t xml:space="preserve">C#</w:t>
      </w:r>
      <w:r w:rsidDel="00000000" w:rsidR="00000000" w:rsidRPr="00000000">
        <w:rPr>
          <w:rtl w:val="0"/>
        </w:rPr>
      </w:r>
    </w:p>
    <w:p w:rsidR="00000000" w:rsidDel="00000000" w:rsidP="00000000" w:rsidRDefault="00000000" w:rsidRPr="00000000" w14:paraId="0000000E">
      <w:pPr>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Technologies</w:t>
      </w:r>
      <w:r w:rsidDel="00000000" w:rsidR="00000000" w:rsidRPr="00000000">
        <w:rPr>
          <w:rFonts w:ascii="Avenir" w:cs="Avenir" w:eastAsia="Avenir" w:hAnsi="Avenir"/>
          <w:sz w:val="18"/>
          <w:szCs w:val="18"/>
          <w:rtl w:val="0"/>
        </w:rPr>
        <w:t xml:space="preserve">: Git, LaTeX, Atom, Eclipse, IntelliJ, NetBeans, AutoCAD, AutoDesk Inventor</w:t>
      </w:r>
    </w:p>
    <w:p w:rsidR="00000000" w:rsidDel="00000000" w:rsidP="00000000" w:rsidRDefault="00000000" w:rsidRPr="00000000" w14:paraId="0000000F">
      <w:pPr>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0">
      <w:pPr>
        <w:jc w:val="center"/>
        <w:rPr>
          <w:rFonts w:ascii="Avenir" w:cs="Avenir" w:eastAsia="Avenir" w:hAnsi="Aveni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left"/>
        <w:rPr>
          <w:rFonts w:ascii="Avenir" w:cs="Avenir" w:eastAsia="Avenir" w:hAnsi="Avenir"/>
        </w:rPr>
      </w:pPr>
      <w:r w:rsidDel="00000000" w:rsidR="00000000" w:rsidRPr="00000000">
        <w:rPr>
          <w:rFonts w:ascii="Lato" w:cs="Lato" w:eastAsia="Lato" w:hAnsi="Lato"/>
          <w:b w:val="1"/>
          <w:color w:val="ffa03e"/>
          <w:rtl w:val="0"/>
        </w:rPr>
        <w:t xml:space="preserve">Experience</w:t>
      </w:r>
      <w:r w:rsidDel="00000000" w:rsidR="00000000" w:rsidRPr="00000000">
        <w:rPr>
          <w:rtl w:val="0"/>
        </w:rPr>
      </w:r>
    </w:p>
    <w:tbl>
      <w:tblPr>
        <w:tblStyle w:val="Table2"/>
        <w:tblW w:w="1138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5640"/>
        <w:tblGridChange w:id="0">
          <w:tblGrid>
            <w:gridCol w:w="5745"/>
            <w:gridCol w:w="564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Lato" w:cs="Lato" w:eastAsia="Lato" w:hAnsi="Lato"/>
                <w:b w:val="1"/>
                <w:sz w:val="20"/>
                <w:szCs w:val="20"/>
              </w:rPr>
            </w:pPr>
            <w:commentRangeStart w:id="0"/>
            <w:hyperlink r:id="rId15">
              <w:r w:rsidDel="00000000" w:rsidR="00000000" w:rsidRPr="00000000">
                <w:rPr>
                  <w:rFonts w:ascii="Lato" w:cs="Lato" w:eastAsia="Lato" w:hAnsi="Lato"/>
                  <w:b w:val="1"/>
                  <w:sz w:val="20"/>
                  <w:szCs w:val="20"/>
                  <w:rtl w:val="0"/>
                </w:rPr>
                <w:t xml:space="preserve">Software Lead, FRC Team 4308 Absolute Robotics</w:t>
              </w:r>
            </w:hyperlink>
            <w:r w:rsidDel="00000000" w:rsidR="00000000" w:rsidRPr="00000000">
              <w:rPr>
                <w:rFonts w:ascii="Lato" w:cs="Lato" w:eastAsia="Lato" w:hAnsi="Lato"/>
                <w:b w:val="1"/>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right"/>
              <w:rPr>
                <w:rFonts w:ascii="Lato" w:cs="Lato" w:eastAsia="Lato" w:hAnsi="Lato"/>
                <w:b w:val="1"/>
                <w:sz w:val="20"/>
                <w:szCs w:val="20"/>
              </w:rPr>
            </w:pPr>
            <w:r w:rsidDel="00000000" w:rsidR="00000000" w:rsidRPr="00000000">
              <w:rPr>
                <w:rFonts w:ascii="Lato" w:cs="Lato" w:eastAsia="Lato" w:hAnsi="Lato"/>
                <w:b w:val="1"/>
                <w:sz w:val="20"/>
                <w:szCs w:val="20"/>
                <w:rtl w:val="0"/>
              </w:rPr>
              <w:t xml:space="preserve">Sept 2014 - Jun 2018</w:t>
            </w:r>
          </w:p>
        </w:tc>
      </w:tr>
    </w:tbl>
    <w:p w:rsidR="00000000" w:rsidDel="00000000" w:rsidP="00000000" w:rsidRDefault="00000000" w:rsidRPr="00000000" w14:paraId="00000014">
      <w:pPr>
        <w:numPr>
          <w:ilvl w:val="0"/>
          <w:numId w:val="3"/>
        </w:numPr>
        <w:ind w:left="720"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Programmed 4 robots to compete in the annual First Robotics Competition</w:t>
      </w:r>
    </w:p>
    <w:p w:rsidR="00000000" w:rsidDel="00000000" w:rsidP="00000000" w:rsidRDefault="00000000" w:rsidRPr="00000000" w14:paraId="00000015">
      <w:pPr>
        <w:numPr>
          <w:ilvl w:val="0"/>
          <w:numId w:val="3"/>
        </w:numPr>
        <w:ind w:left="720"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Implemented Java Worcester Polytechnic Institute Library, and OpenCV to increase autonomous scoring by 200%</w:t>
      </w:r>
    </w:p>
    <w:p w:rsidR="00000000" w:rsidDel="00000000" w:rsidP="00000000" w:rsidRDefault="00000000" w:rsidRPr="00000000" w14:paraId="00000016">
      <w:pPr>
        <w:numPr>
          <w:ilvl w:val="0"/>
          <w:numId w:val="3"/>
        </w:numPr>
        <w:ind w:left="720"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Strengthened team reputation by qualifying for provincials and the world finals for the first time in team history, winning the titles of provincial division finalists and world division semifinalists in the process</w:t>
      </w:r>
      <w:commentRangeEnd w:id="0"/>
      <w:r w:rsidDel="00000000" w:rsidR="00000000" w:rsidRPr="00000000">
        <w:commentReference w:id="0"/>
      </w:r>
      <w:r w:rsidDel="00000000" w:rsidR="00000000" w:rsidRPr="00000000">
        <w:rPr>
          <w:rtl w:val="0"/>
        </w:rPr>
      </w:r>
    </w:p>
    <w:tbl>
      <w:tblPr>
        <w:tblStyle w:val="Table3"/>
        <w:tblW w:w="1138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5640"/>
        <w:tblGridChange w:id="0">
          <w:tblGrid>
            <w:gridCol w:w="5745"/>
            <w:gridCol w:w="564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Lato" w:cs="Lato" w:eastAsia="Lato" w:hAnsi="Lato"/>
                <w:b w:val="1"/>
                <w:sz w:val="20"/>
                <w:szCs w:val="20"/>
              </w:rPr>
            </w:pPr>
            <w:commentRangeStart w:id="1"/>
            <w:hyperlink r:id="rId16">
              <w:r w:rsidDel="00000000" w:rsidR="00000000" w:rsidRPr="00000000">
                <w:rPr>
                  <w:rFonts w:ascii="Lato" w:cs="Lato" w:eastAsia="Lato" w:hAnsi="Lato"/>
                  <w:b w:val="1"/>
                  <w:sz w:val="20"/>
                  <w:szCs w:val="20"/>
                  <w:rtl w:val="0"/>
                </w:rPr>
                <w:t xml:space="preserve">SHAD Fellow, SHAD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jc w:val="right"/>
              <w:rPr>
                <w:rFonts w:ascii="Lato" w:cs="Lato" w:eastAsia="Lato" w:hAnsi="Lato"/>
                <w:b w:val="1"/>
                <w:sz w:val="20"/>
                <w:szCs w:val="20"/>
              </w:rPr>
            </w:pPr>
            <w:r w:rsidDel="00000000" w:rsidR="00000000" w:rsidRPr="00000000">
              <w:rPr>
                <w:rFonts w:ascii="Lato" w:cs="Lato" w:eastAsia="Lato" w:hAnsi="Lato"/>
                <w:b w:val="1"/>
                <w:sz w:val="20"/>
                <w:szCs w:val="20"/>
                <w:rtl w:val="0"/>
              </w:rPr>
              <w:t xml:space="preserve">Jul 2017 - Aug 2017</w:t>
            </w:r>
          </w:p>
        </w:tc>
      </w:tr>
    </w:tbl>
    <w:p w:rsidR="00000000" w:rsidDel="00000000" w:rsidP="00000000" w:rsidRDefault="00000000" w:rsidRPr="00000000" w14:paraId="00000019">
      <w:pPr>
        <w:numPr>
          <w:ilvl w:val="0"/>
          <w:numId w:val="2"/>
        </w:numPr>
        <w:ind w:left="720"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a prestigious summer enrichment program for Canada's top-achieving high school students</w:t>
      </w:r>
    </w:p>
    <w:p w:rsidR="00000000" w:rsidDel="00000000" w:rsidP="00000000" w:rsidRDefault="00000000" w:rsidRPr="00000000" w14:paraId="0000001A">
      <w:pPr>
        <w:numPr>
          <w:ilvl w:val="0"/>
          <w:numId w:val="2"/>
        </w:numPr>
        <w:ind w:left="720"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spent the summer at The University of Carleton spearheading solutions to the immense amount of energy waste produced in North America</w:t>
      </w:r>
    </w:p>
    <w:p w:rsidR="00000000" w:rsidDel="00000000" w:rsidP="00000000" w:rsidRDefault="00000000" w:rsidRPr="00000000" w14:paraId="0000001B">
      <w:pPr>
        <w:numPr>
          <w:ilvl w:val="0"/>
          <w:numId w:val="2"/>
        </w:numPr>
        <w:ind w:left="720"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researched and developed a way to convert pipeline water in industrial plants and housing complexes to generate an estimated 50kW of electricity per 2.7 m3/s of water.</w:t>
      </w:r>
      <w:commentRangeEnd w:id="1"/>
      <w:r w:rsidDel="00000000" w:rsidR="00000000" w:rsidRPr="00000000">
        <w:commentReference w:id="1"/>
      </w:r>
      <w:r w:rsidDel="00000000" w:rsidR="00000000" w:rsidRPr="00000000">
        <w:rPr>
          <w:rtl w:val="0"/>
        </w:rPr>
      </w:r>
    </w:p>
    <w:tbl>
      <w:tblPr>
        <w:tblStyle w:val="Table4"/>
        <w:tblW w:w="1138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5"/>
        <w:gridCol w:w="5640"/>
        <w:tblGridChange w:id="0">
          <w:tblGrid>
            <w:gridCol w:w="5745"/>
            <w:gridCol w:w="564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Lato" w:cs="Lato" w:eastAsia="Lato" w:hAnsi="Lato"/>
                <w:b w:val="1"/>
                <w:sz w:val="20"/>
                <w:szCs w:val="20"/>
              </w:rPr>
            </w:pPr>
            <w:commentRangeStart w:id="2"/>
            <w:commentRangeStart w:id="3"/>
            <w:hyperlink r:id="rId17">
              <w:r w:rsidDel="00000000" w:rsidR="00000000" w:rsidRPr="00000000">
                <w:rPr>
                  <w:rFonts w:ascii="Lato" w:cs="Lato" w:eastAsia="Lato" w:hAnsi="Lato"/>
                  <w:b w:val="1"/>
                  <w:sz w:val="20"/>
                  <w:szCs w:val="20"/>
                  <w:rtl w:val="0"/>
                </w:rPr>
                <w:t xml:space="preserve">Executive Director, Project Cipher Inc.</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right"/>
              <w:rPr>
                <w:rFonts w:ascii="Lato" w:cs="Lato" w:eastAsia="Lato" w:hAnsi="Lato"/>
                <w:b w:val="1"/>
                <w:sz w:val="20"/>
                <w:szCs w:val="20"/>
              </w:rPr>
            </w:pPr>
            <w:r w:rsidDel="00000000" w:rsidR="00000000" w:rsidRPr="00000000">
              <w:rPr>
                <w:rFonts w:ascii="Lato" w:cs="Lato" w:eastAsia="Lato" w:hAnsi="Lato"/>
                <w:b w:val="1"/>
                <w:sz w:val="20"/>
                <w:szCs w:val="20"/>
                <w:rtl w:val="0"/>
              </w:rPr>
              <w:t xml:space="preserve"> Sept 2015 - Jun 2018</w:t>
            </w:r>
          </w:p>
        </w:tc>
      </w:tr>
    </w:tbl>
    <w:p w:rsidR="00000000" w:rsidDel="00000000" w:rsidP="00000000" w:rsidRDefault="00000000" w:rsidRPr="00000000" w14:paraId="0000001E">
      <w:pPr>
        <w:numPr>
          <w:ilvl w:val="0"/>
          <w:numId w:val="4"/>
        </w:numPr>
        <w:ind w:left="720"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Led this local code community designed to supplement antiquated and dry computer science curriculums in high schools</w:t>
      </w:r>
    </w:p>
    <w:p w:rsidR="00000000" w:rsidDel="00000000" w:rsidP="00000000" w:rsidRDefault="00000000" w:rsidRPr="00000000" w14:paraId="0000001F">
      <w:pPr>
        <w:numPr>
          <w:ilvl w:val="0"/>
          <w:numId w:val="4"/>
        </w:numPr>
        <w:ind w:left="720"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Planned and launched hackathons, TEDTalk style events, and workshops teaching HTML, CSS, JS and APIs such as Firebase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Avenir" w:cs="Avenir" w:eastAsia="Avenir" w:hAnsi="Avenir"/>
          <w:sz w:val="20"/>
          <w:szCs w:val="20"/>
        </w:rPr>
      </w:pPr>
      <w:r w:rsidDel="00000000" w:rsidR="00000000" w:rsidRPr="00000000">
        <w:rPr>
          <w:rFonts w:ascii="Avenir" w:cs="Avenir" w:eastAsia="Avenir" w:hAnsi="Avenir"/>
          <w:sz w:val="20"/>
          <w:szCs w:val="20"/>
          <w:rtl w:val="0"/>
        </w:rPr>
        <w:t xml:space="preserve">Cultivated over $50 000 in funding put toward working with over 1000 middle and high school students</w:t>
      </w:r>
      <w:r w:rsidDel="00000000" w:rsidR="00000000" w:rsidRPr="00000000">
        <w:rPr>
          <w:rtl w:val="0"/>
        </w:rPr>
      </w:r>
    </w:p>
    <w:p w:rsidR="00000000" w:rsidDel="00000000" w:rsidP="00000000" w:rsidRDefault="00000000" w:rsidRPr="00000000" w14:paraId="00000021">
      <w:pPr>
        <w:rPr>
          <w:rFonts w:ascii="Avenir" w:cs="Avenir" w:eastAsia="Avenir" w:hAnsi="Aveni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jc w:val="left"/>
        <w:rPr>
          <w:rFonts w:ascii="Lato" w:cs="Lato" w:eastAsia="Lato" w:hAnsi="Lato"/>
          <w:b w:val="1"/>
          <w:color w:val="ffa03e"/>
        </w:rPr>
      </w:pPr>
      <w:r w:rsidDel="00000000" w:rsidR="00000000" w:rsidRPr="00000000">
        <w:rPr>
          <w:rFonts w:ascii="Lato" w:cs="Lato" w:eastAsia="Lato" w:hAnsi="Lato"/>
          <w:b w:val="1"/>
          <w:color w:val="ffa03e"/>
          <w:rtl w:val="0"/>
        </w:rPr>
        <w:t xml:space="preserve">Projects</w:t>
      </w:r>
    </w:p>
    <w:p w:rsidR="00000000" w:rsidDel="00000000" w:rsidP="00000000" w:rsidRDefault="00000000" w:rsidRPr="00000000" w14:paraId="00000023">
      <w:pPr>
        <w:rPr>
          <w:rFonts w:ascii="Lato" w:cs="Lato" w:eastAsia="Lato" w:hAnsi="Lato"/>
          <w:b w:val="1"/>
          <w:color w:val="ffa03e"/>
          <w:sz w:val="20"/>
          <w:szCs w:val="20"/>
          <w:shd w:fill="ffa03e" w:val="clear"/>
        </w:rPr>
      </w:pPr>
      <w:hyperlink r:id="rId18">
        <w:r w:rsidDel="00000000" w:rsidR="00000000" w:rsidRPr="00000000">
          <w:rPr>
            <w:rFonts w:ascii="Lato" w:cs="Lato" w:eastAsia="Lato" w:hAnsi="Lato"/>
            <w:b w:val="1"/>
            <w:sz w:val="20"/>
            <w:szCs w:val="20"/>
            <w:rtl w:val="0"/>
          </w:rPr>
          <w:t xml:space="preserve">VR Harry Potter Chess </w:t>
        </w:r>
      </w:hyperlink>
      <w:r w:rsidDel="00000000" w:rsidR="00000000" w:rsidRPr="00000000">
        <w:rPr>
          <w:rFonts w:ascii="Lato" w:cs="Lato" w:eastAsia="Lato" w:hAnsi="Lato"/>
          <w:b w:val="1"/>
          <w:sz w:val="20"/>
          <w:szCs w:val="20"/>
          <w:rtl w:val="0"/>
        </w:rPr>
        <w:t xml:space="preserve">   </w:t>
      </w:r>
      <w:r w:rsidDel="00000000" w:rsidR="00000000" w:rsidRPr="00000000">
        <w:rPr>
          <w:rFonts w:ascii="Lato" w:cs="Lato" w:eastAsia="Lato" w:hAnsi="Lato"/>
          <w:b w:val="1"/>
          <w:color w:val="ffa03e"/>
          <w:sz w:val="20"/>
          <w:szCs w:val="20"/>
          <w:shd w:fill="ffa03e" w:val="clear"/>
          <w:rtl w:val="0"/>
        </w:rPr>
        <w:t xml:space="preserve">_</w:t>
      </w:r>
      <w:r w:rsidDel="00000000" w:rsidR="00000000" w:rsidRPr="00000000">
        <w:rPr>
          <w:rFonts w:ascii="Lato" w:cs="Lato" w:eastAsia="Lato" w:hAnsi="Lato"/>
          <w:b w:val="1"/>
          <w:color w:val="ffffff"/>
          <w:sz w:val="20"/>
          <w:szCs w:val="20"/>
          <w:shd w:fill="ffa03e" w:val="clear"/>
          <w:rtl w:val="0"/>
        </w:rPr>
        <w:t xml:space="preserve">C#</w:t>
      </w:r>
      <w:r w:rsidDel="00000000" w:rsidR="00000000" w:rsidRPr="00000000">
        <w:rPr>
          <w:rFonts w:ascii="Lato" w:cs="Lato" w:eastAsia="Lato" w:hAnsi="Lato"/>
          <w:b w:val="1"/>
          <w:color w:val="ffa03e"/>
          <w:sz w:val="20"/>
          <w:szCs w:val="20"/>
          <w:shd w:fill="ffa03e" w:val="clear"/>
          <w:rtl w:val="0"/>
        </w:rPr>
        <w:t xml:space="preserve">_</w:t>
      </w:r>
    </w:p>
    <w:p w:rsidR="00000000" w:rsidDel="00000000" w:rsidP="00000000" w:rsidRDefault="00000000" w:rsidRPr="00000000" w14:paraId="00000024">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Placed in the top 12 winners out of 244 competing teams at Hack the North, the largest hackathon in Canada</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Developed a game inspired by Wizard’s Chess from Harry Potter having the player playing as the king in a virtual reality environment</w:t>
      </w:r>
    </w:p>
    <w:p w:rsidR="00000000" w:rsidDel="00000000" w:rsidP="00000000" w:rsidRDefault="00000000" w:rsidRPr="00000000" w14:paraId="00000026">
      <w:pPr>
        <w:numPr>
          <w:ilvl w:val="0"/>
          <w:numId w:val="1"/>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Implemented C# in Unity to build game environment, integrated </w:t>
      </w:r>
      <w:ins w:author="Anonymous" w:id="0" w:date="2019-03-10T03:44:53Z">
        <w:del w:author="Anonymous" w:id="1" w:date="2019-03-10T03:44:57Z">
          <w:commentRangeStart w:id="4"/>
          <w:r w:rsidDel="00000000" w:rsidR="00000000" w:rsidRPr="00000000">
            <w:rPr>
              <w:rFonts w:ascii="Avenir" w:cs="Avenir" w:eastAsia="Avenir" w:hAnsi="Avenir"/>
              <w:sz w:val="20"/>
              <w:szCs w:val="20"/>
              <w:rtl w:val="0"/>
            </w:rPr>
            <w:delText xml:space="preserve">the </w:delText>
          </w:r>
        </w:del>
      </w:ins>
      <w:commentRangeEnd w:id="4"/>
      <w:r w:rsidDel="00000000" w:rsidR="00000000" w:rsidRPr="00000000">
        <w:commentReference w:id="4"/>
      </w:r>
      <w:r w:rsidDel="00000000" w:rsidR="00000000" w:rsidRPr="00000000">
        <w:rPr>
          <w:rFonts w:ascii="Avenir" w:cs="Avenir" w:eastAsia="Avenir" w:hAnsi="Avenir"/>
          <w:sz w:val="20"/>
          <w:szCs w:val="20"/>
          <w:rtl w:val="0"/>
        </w:rPr>
        <w:t xml:space="preserve">IBM Watson API to convert speech commands to text, and built a chess game logic algorithm</w:t>
      </w:r>
    </w:p>
    <w:p w:rsidR="00000000" w:rsidDel="00000000" w:rsidP="00000000" w:rsidRDefault="00000000" w:rsidRPr="00000000" w14:paraId="00000027">
      <w:pPr>
        <w:rPr>
          <w:rFonts w:ascii="Lato" w:cs="Lato" w:eastAsia="Lato" w:hAnsi="Lato"/>
          <w:b w:val="1"/>
          <w:color w:val="ffa03e"/>
          <w:sz w:val="20"/>
          <w:szCs w:val="20"/>
          <w:shd w:fill="ffa03e" w:val="clear"/>
        </w:rPr>
      </w:pPr>
      <w:hyperlink r:id="rId19">
        <w:r w:rsidDel="00000000" w:rsidR="00000000" w:rsidRPr="00000000">
          <w:rPr>
            <w:rFonts w:ascii="Lato" w:cs="Lato" w:eastAsia="Lato" w:hAnsi="Lato"/>
            <w:b w:val="1"/>
            <w:sz w:val="20"/>
            <w:szCs w:val="20"/>
            <w:rtl w:val="0"/>
          </w:rPr>
          <w:t xml:space="preserve">Movie Recommendation System and Algorithm</w:t>
        </w:r>
      </w:hyperlink>
      <w:r w:rsidDel="00000000" w:rsidR="00000000" w:rsidRPr="00000000">
        <w:rPr>
          <w:rFonts w:ascii="Lato" w:cs="Lato" w:eastAsia="Lato" w:hAnsi="Lato"/>
          <w:b w:val="1"/>
          <w:sz w:val="20"/>
          <w:szCs w:val="20"/>
          <w:rtl w:val="0"/>
        </w:rPr>
        <w:t xml:space="preserve">   </w:t>
      </w:r>
      <w:r w:rsidDel="00000000" w:rsidR="00000000" w:rsidRPr="00000000">
        <w:rPr>
          <w:rFonts w:ascii="Lato" w:cs="Lato" w:eastAsia="Lato" w:hAnsi="Lato"/>
          <w:b w:val="1"/>
          <w:color w:val="ffa03e"/>
          <w:sz w:val="20"/>
          <w:szCs w:val="20"/>
          <w:shd w:fill="ffa03e" w:val="clear"/>
          <w:rtl w:val="0"/>
        </w:rPr>
        <w:t xml:space="preserve">_</w:t>
      </w:r>
      <w:r w:rsidDel="00000000" w:rsidR="00000000" w:rsidRPr="00000000">
        <w:rPr>
          <w:rFonts w:ascii="Lato" w:cs="Lato" w:eastAsia="Lato" w:hAnsi="Lato"/>
          <w:b w:val="1"/>
          <w:color w:val="ffffff"/>
          <w:sz w:val="20"/>
          <w:szCs w:val="20"/>
          <w:shd w:fill="ffa03e" w:val="clear"/>
          <w:rtl w:val="0"/>
        </w:rPr>
        <w:t xml:space="preserve">JAVA</w:t>
      </w:r>
      <w:r w:rsidDel="00000000" w:rsidR="00000000" w:rsidRPr="00000000">
        <w:rPr>
          <w:rFonts w:ascii="Lato" w:cs="Lato" w:eastAsia="Lato" w:hAnsi="Lato"/>
          <w:b w:val="1"/>
          <w:color w:val="ffa03e"/>
          <w:sz w:val="20"/>
          <w:szCs w:val="20"/>
          <w:shd w:fill="ffa03e" w:val="clear"/>
          <w:rtl w:val="0"/>
        </w:rPr>
        <w:t xml:space="preserve">_</w:t>
      </w:r>
      <w:r w:rsidDel="00000000" w:rsidR="00000000" w:rsidRPr="00000000">
        <w:rPr>
          <w:rFonts w:ascii="Lato" w:cs="Lato" w:eastAsia="Lato" w:hAnsi="Lato"/>
          <w:b w:val="1"/>
          <w:sz w:val="20"/>
          <w:szCs w:val="20"/>
          <w:rtl w:val="0"/>
        </w:rPr>
        <w:t xml:space="preserve">   </w:t>
      </w:r>
      <w:r w:rsidDel="00000000" w:rsidR="00000000" w:rsidRPr="00000000">
        <w:rPr>
          <w:rFonts w:ascii="Lato" w:cs="Lato" w:eastAsia="Lato" w:hAnsi="Lato"/>
          <w:b w:val="1"/>
          <w:color w:val="ffa03e"/>
          <w:sz w:val="20"/>
          <w:szCs w:val="20"/>
          <w:shd w:fill="ffa03e" w:val="clear"/>
          <w:rtl w:val="0"/>
        </w:rPr>
        <w:t xml:space="preserve">_</w:t>
      </w:r>
      <w:r w:rsidDel="00000000" w:rsidR="00000000" w:rsidRPr="00000000">
        <w:rPr>
          <w:rFonts w:ascii="Lato" w:cs="Lato" w:eastAsia="Lato" w:hAnsi="Lato"/>
          <w:b w:val="1"/>
          <w:color w:val="ffffff"/>
          <w:sz w:val="20"/>
          <w:szCs w:val="20"/>
          <w:shd w:fill="ffa03e" w:val="clear"/>
          <w:rtl w:val="0"/>
        </w:rPr>
        <w:t xml:space="preserve">HTML</w:t>
      </w:r>
      <w:r w:rsidDel="00000000" w:rsidR="00000000" w:rsidRPr="00000000">
        <w:rPr>
          <w:rFonts w:ascii="Lato" w:cs="Lato" w:eastAsia="Lato" w:hAnsi="Lato"/>
          <w:b w:val="1"/>
          <w:color w:val="ffa03e"/>
          <w:sz w:val="20"/>
          <w:szCs w:val="20"/>
          <w:shd w:fill="ffa03e" w:val="clear"/>
          <w:rtl w:val="0"/>
        </w:rPr>
        <w:t xml:space="preserve"> </w:t>
      </w:r>
      <w:r w:rsidDel="00000000" w:rsidR="00000000" w:rsidRPr="00000000">
        <w:rPr>
          <w:rFonts w:ascii="Lato" w:cs="Lato" w:eastAsia="Lato" w:hAnsi="Lato"/>
          <w:b w:val="1"/>
          <w:sz w:val="20"/>
          <w:szCs w:val="20"/>
          <w:rtl w:val="0"/>
        </w:rPr>
        <w:t xml:space="preserve">   </w:t>
      </w:r>
      <w:r w:rsidDel="00000000" w:rsidR="00000000" w:rsidRPr="00000000">
        <w:rPr>
          <w:rFonts w:ascii="Lato" w:cs="Lato" w:eastAsia="Lato" w:hAnsi="Lato"/>
          <w:b w:val="1"/>
          <w:color w:val="ffa03e"/>
          <w:sz w:val="20"/>
          <w:szCs w:val="20"/>
          <w:shd w:fill="ffa03e" w:val="clear"/>
          <w:rtl w:val="0"/>
        </w:rPr>
        <w:t xml:space="preserve">_</w:t>
      </w:r>
      <w:r w:rsidDel="00000000" w:rsidR="00000000" w:rsidRPr="00000000">
        <w:rPr>
          <w:rFonts w:ascii="Lato" w:cs="Lato" w:eastAsia="Lato" w:hAnsi="Lato"/>
          <w:b w:val="1"/>
          <w:color w:val="ffffff"/>
          <w:sz w:val="20"/>
          <w:szCs w:val="20"/>
          <w:shd w:fill="ffa03e" w:val="clear"/>
          <w:rtl w:val="0"/>
        </w:rPr>
        <w:t xml:space="preserve">CSS</w:t>
      </w:r>
      <w:r w:rsidDel="00000000" w:rsidR="00000000" w:rsidRPr="00000000">
        <w:rPr>
          <w:rFonts w:ascii="Lato" w:cs="Lato" w:eastAsia="Lato" w:hAnsi="Lato"/>
          <w:b w:val="1"/>
          <w:color w:val="ffa03e"/>
          <w:sz w:val="20"/>
          <w:szCs w:val="20"/>
          <w:shd w:fill="ffa03e" w:val="clear"/>
          <w:rtl w:val="0"/>
        </w:rPr>
        <w:t xml:space="preserve">_</w:t>
      </w:r>
      <w:r w:rsidDel="00000000" w:rsidR="00000000" w:rsidRPr="00000000">
        <w:rPr>
          <w:rFonts w:ascii="Lato" w:cs="Lato" w:eastAsia="Lato" w:hAnsi="Lato"/>
          <w:b w:val="1"/>
          <w:sz w:val="20"/>
          <w:szCs w:val="20"/>
          <w:rtl w:val="0"/>
        </w:rPr>
        <w:t xml:space="preserve">   </w:t>
      </w:r>
      <w:r w:rsidDel="00000000" w:rsidR="00000000" w:rsidRPr="00000000">
        <w:rPr>
          <w:rFonts w:ascii="Lato" w:cs="Lato" w:eastAsia="Lato" w:hAnsi="Lato"/>
          <w:b w:val="1"/>
          <w:color w:val="ffa03e"/>
          <w:sz w:val="20"/>
          <w:szCs w:val="20"/>
          <w:shd w:fill="ffa03e" w:val="clear"/>
          <w:rtl w:val="0"/>
        </w:rPr>
        <w:t xml:space="preserve">_</w:t>
      </w:r>
      <w:r w:rsidDel="00000000" w:rsidR="00000000" w:rsidRPr="00000000">
        <w:rPr>
          <w:rFonts w:ascii="Lato" w:cs="Lato" w:eastAsia="Lato" w:hAnsi="Lato"/>
          <w:b w:val="1"/>
          <w:color w:val="ffffff"/>
          <w:sz w:val="20"/>
          <w:szCs w:val="20"/>
          <w:shd w:fill="ffa03e" w:val="clear"/>
          <w:rtl w:val="0"/>
        </w:rPr>
        <w:t xml:space="preserve">JAVASCRIPT</w:t>
      </w:r>
      <w:r w:rsidDel="00000000" w:rsidR="00000000" w:rsidRPr="00000000">
        <w:rPr>
          <w:rFonts w:ascii="Lato" w:cs="Lato" w:eastAsia="Lato" w:hAnsi="Lato"/>
          <w:b w:val="1"/>
          <w:color w:val="ffa03e"/>
          <w:sz w:val="20"/>
          <w:szCs w:val="20"/>
          <w:shd w:fill="ffa03e" w:val="clear"/>
          <w:rtl w:val="0"/>
        </w:rPr>
        <w:t xml:space="preserve">_</w:t>
      </w:r>
    </w:p>
    <w:p w:rsidR="00000000" w:rsidDel="00000000" w:rsidP="00000000" w:rsidRDefault="00000000" w:rsidRPr="00000000" w14:paraId="00000028">
      <w:pPr>
        <w:numPr>
          <w:ilvl w:val="0"/>
          <w:numId w:val="5"/>
        </w:numPr>
        <w:ind w:left="720" w:hanging="360"/>
        <w:rPr>
          <w:rFonts w:ascii="Avenir" w:cs="Avenir" w:eastAsia="Avenir" w:hAnsi="Avenir"/>
          <w:sz w:val="20"/>
          <w:szCs w:val="20"/>
        </w:rPr>
      </w:pPr>
      <w:commentRangeStart w:id="5"/>
      <w:r w:rsidDel="00000000" w:rsidR="00000000" w:rsidRPr="00000000">
        <w:rPr>
          <w:rFonts w:ascii="Avenir" w:cs="Avenir" w:eastAsia="Avenir" w:hAnsi="Avenir"/>
          <w:sz w:val="20"/>
          <w:szCs w:val="20"/>
          <w:rtl w:val="0"/>
        </w:rPr>
        <w:t xml:space="preserve">Earned an online program run by the Google Student Development team and powered by Coursera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9">
      <w:pPr>
        <w:numPr>
          <w:ilvl w:val="0"/>
          <w:numId w:val="5"/>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Developed a recommendation system algorithm in Java that uses user data, ratings, and weighted averages to suggest movies to others based on their viewing patterns</w:t>
      </w:r>
    </w:p>
    <w:p w:rsidR="00000000" w:rsidDel="00000000" w:rsidP="00000000" w:rsidRDefault="00000000" w:rsidRPr="00000000" w14:paraId="0000002A">
      <w:pPr>
        <w:numPr>
          <w:ilvl w:val="0"/>
          <w:numId w:val="5"/>
        </w:numPr>
        <w:ind w:left="720" w:hanging="360"/>
        <w:rPr>
          <w:rFonts w:ascii="Avenir" w:cs="Avenir" w:eastAsia="Avenir" w:hAnsi="Avenir"/>
          <w:sz w:val="20"/>
          <w:szCs w:val="20"/>
        </w:rPr>
      </w:pPr>
      <w:commentRangeStart w:id="6"/>
      <w:r w:rsidDel="00000000" w:rsidR="00000000" w:rsidRPr="00000000">
        <w:rPr>
          <w:rFonts w:ascii="Avenir" w:cs="Avenir" w:eastAsia="Avenir" w:hAnsi="Avenir"/>
          <w:sz w:val="20"/>
          <w:szCs w:val="20"/>
          <w:rtl w:val="0"/>
        </w:rPr>
        <w:t xml:space="preserve">Practiced technical interview preparations, and collaboration with other incoming Computer Science students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B">
      <w:pPr>
        <w:rPr>
          <w:rFonts w:ascii="Lato" w:cs="Lato" w:eastAsia="Lato" w:hAnsi="Lato"/>
          <w:b w:val="1"/>
          <w:sz w:val="20"/>
          <w:szCs w:val="20"/>
        </w:rPr>
      </w:pPr>
      <w:hyperlink r:id="rId20">
        <w:r w:rsidDel="00000000" w:rsidR="00000000" w:rsidRPr="00000000">
          <w:rPr>
            <w:rFonts w:ascii="Lato" w:cs="Lato" w:eastAsia="Lato" w:hAnsi="Lato"/>
            <w:b w:val="1"/>
            <w:sz w:val="20"/>
            <w:szCs w:val="20"/>
            <w:rtl w:val="0"/>
          </w:rPr>
          <w:t xml:space="preserve">Employee Management System</w:t>
        </w:r>
      </w:hyperlink>
      <w:r w:rsidDel="00000000" w:rsidR="00000000" w:rsidRPr="00000000">
        <w:rPr>
          <w:rFonts w:ascii="Lato" w:cs="Lato" w:eastAsia="Lato" w:hAnsi="Lato"/>
          <w:b w:val="1"/>
          <w:sz w:val="20"/>
          <w:szCs w:val="20"/>
          <w:rtl w:val="0"/>
        </w:rPr>
        <w:t xml:space="preserve">   </w:t>
      </w:r>
      <w:r w:rsidDel="00000000" w:rsidR="00000000" w:rsidRPr="00000000">
        <w:rPr>
          <w:rFonts w:ascii="Lato" w:cs="Lato" w:eastAsia="Lato" w:hAnsi="Lato"/>
          <w:b w:val="1"/>
          <w:color w:val="ffa03e"/>
          <w:sz w:val="20"/>
          <w:szCs w:val="20"/>
          <w:shd w:fill="ffa03e" w:val="clear"/>
          <w:rtl w:val="0"/>
        </w:rPr>
        <w:t xml:space="preserve">_</w:t>
      </w:r>
      <w:r w:rsidDel="00000000" w:rsidR="00000000" w:rsidRPr="00000000">
        <w:rPr>
          <w:rFonts w:ascii="Lato" w:cs="Lato" w:eastAsia="Lato" w:hAnsi="Lato"/>
          <w:b w:val="1"/>
          <w:color w:val="ffffff"/>
          <w:sz w:val="20"/>
          <w:szCs w:val="20"/>
          <w:shd w:fill="ffa03e" w:val="clear"/>
          <w:rtl w:val="0"/>
        </w:rPr>
        <w:t xml:space="preserve">JAVA</w:t>
      </w:r>
      <w:r w:rsidDel="00000000" w:rsidR="00000000" w:rsidRPr="00000000">
        <w:rPr>
          <w:rFonts w:ascii="Lato" w:cs="Lato" w:eastAsia="Lato" w:hAnsi="Lato"/>
          <w:b w:val="1"/>
          <w:color w:val="ffa03e"/>
          <w:sz w:val="20"/>
          <w:szCs w:val="20"/>
          <w:shd w:fill="ffa03e" w:val="clear"/>
          <w:rtl w:val="0"/>
        </w:rPr>
        <w:t xml:space="preserve">_</w:t>
      </w:r>
      <w:r w:rsidDel="00000000" w:rsidR="00000000" w:rsidRPr="00000000">
        <w:rPr>
          <w:rFonts w:ascii="Lato" w:cs="Lato" w:eastAsia="Lato" w:hAnsi="Lato"/>
          <w:b w:val="1"/>
          <w:sz w:val="20"/>
          <w:szCs w:val="20"/>
          <w:rtl w:val="0"/>
        </w:rPr>
        <w:t xml:space="preserve">   </w:t>
      </w:r>
    </w:p>
    <w:p w:rsidR="00000000" w:rsidDel="00000000" w:rsidP="00000000" w:rsidRDefault="00000000" w:rsidRPr="00000000" w14:paraId="0000002C">
      <w:pPr>
        <w:numPr>
          <w:ilvl w:val="0"/>
          <w:numId w:val="6"/>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Designed and built a </w:t>
      </w:r>
      <w:r w:rsidDel="00000000" w:rsidR="00000000" w:rsidRPr="00000000">
        <w:rPr>
          <w:rFonts w:ascii="Avenir" w:cs="Avenir" w:eastAsia="Avenir" w:hAnsi="Avenir"/>
          <w:b w:val="1"/>
          <w:sz w:val="20"/>
          <w:szCs w:val="20"/>
          <w:rtl w:val="0"/>
        </w:rPr>
        <w:t xml:space="preserve">swing GUI</w:t>
      </w:r>
      <w:r w:rsidDel="00000000" w:rsidR="00000000" w:rsidRPr="00000000">
        <w:rPr>
          <w:rFonts w:ascii="Avenir" w:cs="Avenir" w:eastAsia="Avenir" w:hAnsi="Avenir"/>
          <w:sz w:val="20"/>
          <w:szCs w:val="20"/>
          <w:rtl w:val="0"/>
        </w:rPr>
        <w:t xml:space="preserve"> for small business to help manage and automate HR tasks</w:t>
      </w:r>
    </w:p>
    <w:p w:rsidR="00000000" w:rsidDel="00000000" w:rsidP="00000000" w:rsidRDefault="00000000" w:rsidRPr="00000000" w14:paraId="0000002D">
      <w:pPr>
        <w:numPr>
          <w:ilvl w:val="0"/>
          <w:numId w:val="6"/>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Integrated object-oriented programming strategies for better code organization</w:t>
      </w:r>
    </w:p>
    <w:p w:rsidR="00000000" w:rsidDel="00000000" w:rsidP="00000000" w:rsidRDefault="00000000" w:rsidRPr="00000000" w14:paraId="0000002E">
      <w:pPr>
        <w:numPr>
          <w:ilvl w:val="0"/>
          <w:numId w:val="6"/>
        </w:numPr>
        <w:ind w:left="720" w:hanging="360"/>
        <w:rPr>
          <w:rFonts w:ascii="Avenir" w:cs="Avenir" w:eastAsia="Avenir" w:hAnsi="Avenir"/>
          <w:sz w:val="20"/>
          <w:szCs w:val="20"/>
        </w:rPr>
      </w:pPr>
      <w:r w:rsidDel="00000000" w:rsidR="00000000" w:rsidRPr="00000000">
        <w:rPr>
          <w:rFonts w:ascii="Avenir" w:cs="Avenir" w:eastAsia="Avenir" w:hAnsi="Avenir"/>
          <w:sz w:val="20"/>
          <w:szCs w:val="20"/>
          <w:rtl w:val="0"/>
        </w:rPr>
        <w:t xml:space="preserve">Implemented efficient data structures such as hashing functions to minimize data parsing time</w:t>
      </w:r>
      <w:r w:rsidDel="00000000" w:rsidR="00000000" w:rsidRPr="00000000">
        <w:rPr>
          <w:rtl w:val="0"/>
        </w:rPr>
      </w:r>
    </w:p>
    <w:sectPr>
      <w:pgSz w:h="15840" w:w="12240"/>
      <w:pgMar w:bottom="475.20000000000005" w:top="475.20000000000005" w:left="475.20000000000005" w:right="475.2000000000000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4" w:date="2019-03-10T03:45:41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doesn't sound right but try to fix this up</w:t>
      </w:r>
    </w:p>
  </w:comment>
  <w:comment w:author="Anonymous" w:id="0" w:date="2019-03-10T03:34:31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this more concise, Shorten 3rd bullet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combine 1 and 2</w:t>
      </w:r>
    </w:p>
  </w:comment>
  <w:comment w:author="Anonymous" w:id="5" w:date="2019-03-10T03:43:56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w:t>
      </w:r>
    </w:p>
  </w:comment>
  <w:comment w:author="Anonymous" w:id="1" w:date="2019-03-10T03:38:14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 1 and 2, remember to keep capitalisation consistent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energy waste out of 2nd point and leave it to the 3rd</w:t>
      </w:r>
    </w:p>
  </w:comment>
  <w:comment w:author="Anonymous" w:id="6" w:date="2019-03-10T03:44:19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either</w:t>
      </w:r>
    </w:p>
  </w:comment>
  <w:comment w:author="Anonymous" w:id="2" w:date="2019-03-10T03:39:3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nice and concise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make it better by making each point one line</w:t>
      </w:r>
    </w:p>
  </w:comment>
  <w:comment w:author="Anonymous" w:id="3" w:date="2019-03-10T03:41:05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just say dry instead of "antiquated and dry" and take out "using" in "using APIs such as Firebase"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github.com/animanny/EMS" TargetMode="External"/><Relationship Id="rId11" Type="http://schemas.openxmlformats.org/officeDocument/2006/relationships/hyperlink" Target="http://linkedin.com/in/AniSrikanth" TargetMode="External"/><Relationship Id="rId10" Type="http://schemas.openxmlformats.org/officeDocument/2006/relationships/hyperlink" Target="mailto:ani.srikanth@mail.utoronto.ca" TargetMode="External"/><Relationship Id="rId13" Type="http://schemas.openxmlformats.org/officeDocument/2006/relationships/hyperlink" Target="http://animanny.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github.com/animanny" TargetMode="External"/><Relationship Id="rId15" Type="http://schemas.openxmlformats.org/officeDocument/2006/relationships/hyperlink" Target="http://team4308.ca/" TargetMode="External"/><Relationship Id="rId14" Type="http://schemas.openxmlformats.org/officeDocument/2006/relationships/image" Target="media/image1.png"/><Relationship Id="rId17" Type="http://schemas.openxmlformats.org/officeDocument/2006/relationships/hyperlink" Target="https://www.facebook.com/projectcipher/" TargetMode="External"/><Relationship Id="rId16" Type="http://schemas.openxmlformats.org/officeDocument/2006/relationships/hyperlink" Target="https://www.shad.ca/Shad-Fellows.htm" TargetMode="External"/><Relationship Id="rId5" Type="http://schemas.openxmlformats.org/officeDocument/2006/relationships/numbering" Target="numbering.xml"/><Relationship Id="rId19" Type="http://schemas.openxmlformats.org/officeDocument/2006/relationships/hyperlink" Target="http://github.com/animanny/AniFlix" TargetMode="External"/><Relationship Id="rId6" Type="http://schemas.openxmlformats.org/officeDocument/2006/relationships/styles" Target="styles.xml"/><Relationship Id="rId18" Type="http://schemas.openxmlformats.org/officeDocument/2006/relationships/hyperlink" Target="https://devpost.com/software/harry-potter-vr-chess-board" TargetMode="Externa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